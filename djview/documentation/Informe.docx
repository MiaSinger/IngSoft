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8"/>
          <w:szCs w:val="48"/>
          <w:u w:val="single"/>
          <w:rtl w:val="0"/>
        </w:rPr>
        <w:t xml:space="preserve">Manejo de Configuraciones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Dirección y forma de accesos a la herramienta de control de versiones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u w:val="single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5734050" cy="3733800"/>
            <wp:effectExtent b="0" l="0" r="0" t="0"/>
            <wp:docPr descr="social_coding.jpg" id="1" name="image01.jpg"/>
            <a:graphic>
              <a:graphicData uri="http://schemas.openxmlformats.org/drawingml/2006/picture">
                <pic:pic>
                  <pic:nvPicPr>
                    <pic:cNvPr descr="social_coding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Para el presente trabajo se optó por utilizar GitHub como plataforma de </w:t>
      </w:r>
      <w:r w:rsidDel="00000000" w:rsidR="00000000" w:rsidRPr="00000000">
        <w:rPr>
          <w:sz w:val="24"/>
          <w:szCs w:val="24"/>
          <w:rtl w:val="0"/>
        </w:rPr>
        <w:t xml:space="preserve">desarrollo colaborativo de software </w:t>
      </w:r>
      <w:r w:rsidDel="00000000" w:rsidR="00000000" w:rsidRPr="00000000">
        <w:rPr>
          <w:sz w:val="24"/>
          <w:szCs w:val="24"/>
          <w:rtl w:val="0"/>
        </w:rPr>
        <w:t xml:space="preserve">utilizando el sistema de control de versiones Git. GitHub aloja tu repositorio de código brinda </w:t>
      </w:r>
      <w:r w:rsidDel="00000000" w:rsidR="00000000" w:rsidRPr="00000000">
        <w:rPr>
          <w:sz w:val="24"/>
          <w:szCs w:val="24"/>
          <w:rtl w:val="0"/>
        </w:rPr>
        <w:t xml:space="preserve">herramientas</w:t>
      </w:r>
      <w:r w:rsidDel="00000000" w:rsidR="00000000" w:rsidRPr="00000000">
        <w:rPr>
          <w:sz w:val="24"/>
          <w:szCs w:val="24"/>
          <w:rtl w:val="0"/>
        </w:rPr>
        <w:t xml:space="preserve"> muy útiles para el </w:t>
      </w:r>
      <w:r w:rsidDel="00000000" w:rsidR="00000000" w:rsidRPr="00000000">
        <w:rPr>
          <w:sz w:val="24"/>
          <w:szCs w:val="24"/>
          <w:rtl w:val="0"/>
        </w:rPr>
        <w:t xml:space="preserve">trabajo en equipo</w:t>
      </w:r>
      <w:r w:rsidDel="00000000" w:rsidR="00000000" w:rsidRPr="00000000">
        <w:rPr>
          <w:sz w:val="24"/>
          <w:szCs w:val="24"/>
          <w:rtl w:val="0"/>
        </w:rPr>
        <w:t xml:space="preserve">, dentro de un proyecto.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En la actualidad, GitHub es mucho más que un servicio de alojamiento de código. Además de éste, se ofrecen varias herramientas útiles para el </w:t>
      </w:r>
      <w:r w:rsidDel="00000000" w:rsidR="00000000" w:rsidRPr="00000000">
        <w:rPr>
          <w:sz w:val="24"/>
          <w:szCs w:val="24"/>
          <w:rtl w:val="0"/>
        </w:rPr>
        <w:t xml:space="preserve">trabajo en equipo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Dirección del repositorio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https://github.com/MiaSinger/IngSoft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Además se utilizaron dos herramientas para lo referido a la administración del repositorio, éstas herramientas son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b w:val="1"/>
          <w:sz w:val="24"/>
          <w:szCs w:val="24"/>
          <w:rtl w:val="0"/>
        </w:rPr>
        <w:t xml:space="preserve">TortoiseGit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TortoiseGit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es un software de control de versiones que funciona como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shell extension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de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Microsoft Windows.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Esquema de directorios y propósito de cada uno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Normas de etiquetado y de nombramiento de los archivos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Debido a que el software a desarrollar es chico y no se van  a generar muchas versiones del mismo se decidió optar por una nomenclatura con dos cifras, (A.B) donde: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 incremento en </w:t>
      </w:r>
      <w:r w:rsidDel="00000000" w:rsidR="00000000" w:rsidRPr="00000000">
        <w:rPr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 representa un cambio menor, como por ejemplo correcciones de bugs y mejoramiento u optimización del código.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 incremento en </w:t>
      </w: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representa la incorporación de una funcionalidad mayor como por ejemplo la implementación exitosa de un punto del enunciado.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Plan del esquema de ramas a usar (y en uso)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Políticas de fusión de archivos (o sea mergeo) y de etiquetado de acuerdo al progreso de calidad en los entregables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El código funcional se encuentra en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trunk</w:t>
      </w:r>
      <w:r w:rsidDel="00000000" w:rsidR="00000000" w:rsidRPr="00000000">
        <w:rPr>
          <w:sz w:val="24"/>
          <w:szCs w:val="24"/>
          <w:rtl w:val="0"/>
        </w:rPr>
        <w:t xml:space="preserve">. Para la implementación de nuevas funcionalidades y correcciones de bugs se utilizan </w:t>
      </w:r>
      <w:r w:rsidDel="00000000" w:rsidR="00000000" w:rsidRPr="00000000">
        <w:rPr>
          <w:b w:val="1"/>
          <w:sz w:val="24"/>
          <w:szCs w:val="24"/>
          <w:rtl w:val="0"/>
        </w:rPr>
        <w:t xml:space="preserve">ramas</w:t>
      </w:r>
      <w:r w:rsidDel="00000000" w:rsidR="00000000" w:rsidRPr="00000000">
        <w:rPr>
          <w:sz w:val="24"/>
          <w:szCs w:val="24"/>
          <w:rtl w:val="0"/>
        </w:rPr>
        <w:t xml:space="preserve">. Cada vez que finalice el desarrollo de una determinada rama se procede a “mergearla” con el trunk. (nombre política??!!)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Forma de entrega de los “releases”, instrucciones mínimas de instalación y formato de entrega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Cada  realease se genera a medida que se completa una funcionalidad de los que se piden en el enunciado, convirtiéndose en versiones potencialmente entregables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Listado y forma de contacto de los integrantes del equipo, así como sus roles en la CCB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2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5"/>
        <w:gridCol w:w="3075"/>
        <w:gridCol w:w="2925"/>
        <w:tblGridChange w:id="0">
          <w:tblGrid>
            <w:gridCol w:w="3225"/>
            <w:gridCol w:w="3075"/>
            <w:gridCol w:w="29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Integrantes del equipo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Formas de contacto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Roles en la CB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Andrada, Esteban Nicolás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Correo electrónico.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Mensajería instantánea (grupo en WhatsApp).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Correo electrónico.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Mensajería instantánea (grupo en WhatsApp).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Correo electrónico.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Mensajería instantánea (grupo en WhatsApp).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Las reuniones se acordaron mediante la comunicación de mensajería instantánea con la participación de la totalidad de los integrantes del equipo con una frecuencia de dos a tres por semana, en ellas se establecieron los  lineamientos a seguir en cuanto a la elaboración del software y el informe del trabajo realizado por cada integrante.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Herramienta de seguimiento de bugs usado para reportar los defectos descubiertos y su estado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Cuando se detectan bugs o anomalías se crea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issue</w:t>
      </w:r>
      <w:r w:rsidDel="00000000" w:rsidR="00000000" w:rsidRPr="00000000">
        <w:rPr>
          <w:sz w:val="24"/>
          <w:szCs w:val="24"/>
          <w:rtl w:val="0"/>
        </w:rPr>
        <w:t xml:space="preserve"> en el repositorio para que cada miembro del equipo sea notificado. De esta manera cada uno de los integrantes del equipo estará habilitado para dar una posible solución.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Cualquier otra información relevante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Se utiliza la aplicación </w:t>
      </w:r>
      <w:r w:rsidDel="00000000" w:rsidR="00000000" w:rsidRPr="00000000">
        <w:rPr>
          <w:b w:val="1"/>
          <w:sz w:val="24"/>
          <w:szCs w:val="24"/>
          <w:rtl w:val="0"/>
        </w:rPr>
        <w:t xml:space="preserve">KanbanFlow </w:t>
      </w:r>
      <w:r w:rsidDel="00000000" w:rsidR="00000000" w:rsidRPr="00000000">
        <w:rPr>
          <w:sz w:val="24"/>
          <w:szCs w:val="24"/>
          <w:rtl w:val="0"/>
        </w:rPr>
        <w:t xml:space="preserve">la cual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es una potente herramienta de productividad enfocada en la gestión de las tareas a realizar.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El sistema de organización de KanbanFlow se basa en una serie de tableros o boards que uno puede crear y editar. Cada uno de ellos se compone de columnas en las cuales se agregan las tareas a realizar.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ins w:author="Nicolas Andrada" w:id="0" w:date="2015-06-28T08:55:59Z">
        <w:r w:rsidDel="00000000" w:rsidR="00000000" w:rsidRPr="00000000">
          <w:rPr>
            <w:sz w:val="24"/>
            <w:szCs w:val="24"/>
            <w:rtl w:val="0"/>
          </w:rPr>
          <w:t xml:space="preserve">AQUI PODRIAMOS PONER UNA IMAGEN DEL TABLERO NUESTRO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En nuestro tablero se pueden visualizar cuatro columnas: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Backlog</w:t>
      </w:r>
      <w:r w:rsidDel="00000000" w:rsidR="00000000" w:rsidRPr="00000000">
        <w:rPr>
          <w:sz w:val="24"/>
          <w:szCs w:val="24"/>
          <w:rtl w:val="0"/>
        </w:rPr>
        <w:t xml:space="preserve">: donde tenemos la lista de cada una de las actividades que realizaremos en el presente trabajo (ej: definir requerimientos, diagramas UML, etc).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Tasks</w:t>
      </w:r>
      <w:r w:rsidDel="00000000" w:rsidR="00000000" w:rsidRPr="00000000">
        <w:rPr>
          <w:sz w:val="24"/>
          <w:szCs w:val="24"/>
          <w:rtl w:val="0"/>
        </w:rPr>
        <w:t xml:space="preserve">: donde se definen las tareas respecto de cada actividad.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 Progress</w:t>
      </w:r>
      <w:r w:rsidDel="00000000" w:rsidR="00000000" w:rsidRPr="00000000">
        <w:rPr>
          <w:sz w:val="24"/>
          <w:szCs w:val="24"/>
          <w:rtl w:val="0"/>
        </w:rPr>
        <w:t xml:space="preserve">: donde aparecen aquellas tareas en progreso.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Done</w:t>
      </w:r>
      <w:r w:rsidDel="00000000" w:rsidR="00000000" w:rsidRPr="00000000">
        <w:rPr>
          <w:sz w:val="24"/>
          <w:szCs w:val="24"/>
          <w:rtl w:val="0"/>
        </w:rPr>
        <w:t xml:space="preserve">: donde figuran aquellas tareas o actividades finalizadas.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s://github.com/MiaSinger/IngSoft" TargetMode="External"/><Relationship Id="rId5" Type="http://schemas.openxmlformats.org/officeDocument/2006/relationships/image" Target="media/image01.jpg"/></Relationships>
</file>